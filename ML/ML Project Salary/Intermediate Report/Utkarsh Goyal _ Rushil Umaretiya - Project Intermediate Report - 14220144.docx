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Intermediate Report of Your Project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Due Sept 30, 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Please document everything you did so far to preprocess your data. You need to reason your actions.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you used Python, please include the code.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Also submit your training dataset and test dataset. (Put under the shared google drive folder or just share with me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syilmaz@fcpsschools.net</w:t>
        </w:r>
      </w:hyperlink>
      <w:ins w:author="Utkarsh Goyal (Student)" w:id="0" w:date="2021-10-27T18:13:01Z">
        <w:r w:rsidDel="00000000" w:rsidR="00000000" w:rsidRPr="00000000">
          <w:rPr>
            <w:color w:val="1155cc"/>
            <w:u w:val="single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Remove these ones: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Survey Year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Date is irrelevant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Timestamp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Date is irrelevant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Postal Code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International, Postal code is irrelevant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Other Databases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Mixed data with multiple select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Database Servers</w:t>
      </w:r>
    </w:p>
    <w:p w:rsidR="00000000" w:rsidDel="00000000" w:rsidP="00000000" w:rsidRDefault="00000000" w:rsidRPr="00000000" w14:paraId="00000015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Mixed data with multiple select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Counter</w:t>
      </w:r>
    </w:p>
    <w:p w:rsidR="00000000" w:rsidDel="00000000" w:rsidP="00000000" w:rsidRDefault="00000000" w:rsidRPr="00000000" w14:paraId="00000017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Useless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CompanyEmployeesOverall</w:t>
      </w:r>
    </w:p>
    <w:p w:rsidR="00000000" w:rsidDel="00000000" w:rsidP="00000000" w:rsidRDefault="00000000" w:rsidRPr="00000000" w14:paraId="00000019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Data is not fully numeric, 76% of data is missing</w:t>
      </w:r>
    </w:p>
    <w:p w:rsidR="00000000" w:rsidDel="00000000" w:rsidP="00000000" w:rsidRDefault="00000000" w:rsidRPr="00000000" w14:paraId="0000001A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EducationIsComputerRelated</w:t>
      </w:r>
    </w:p>
    <w:p w:rsidR="00000000" w:rsidDel="00000000" w:rsidP="00000000" w:rsidRDefault="00000000" w:rsidRPr="00000000" w14:paraId="0000001B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46% of attribute is missing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NewestVersionInProduction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Mixed data with multiple select</w:t>
      </w:r>
    </w:p>
    <w:p w:rsidR="00000000" w:rsidDel="00000000" w:rsidP="00000000" w:rsidRDefault="00000000" w:rsidRPr="00000000" w14:paraId="0000001E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PopulationOfLargestCityWithin20Miles</w:t>
      </w:r>
    </w:p>
    <w:p w:rsidR="00000000" w:rsidDel="00000000" w:rsidP="00000000" w:rsidRDefault="00000000" w:rsidRPr="00000000" w14:paraId="0000001F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58% of attribute is missing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Attribute Cleaning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SalaryUSD(Class)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will discretize by rounding it to the nearest 25000 and normalize it from 0 to 1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Will stay as country names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Database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795"/>
        <w:tblGridChange w:id="0">
          <w:tblGrid>
            <w:gridCol w:w="2670"/>
            <w:gridCol w:w="79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 SQL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 SQL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Oracle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MySQL/MariaDB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Amazon RDS (any flavor)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MDB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SQLI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SAP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Teradata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Elasticsearch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Years With this Database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Median Value: 10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Replace unrealistic outliers with median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53716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30331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1050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Fix years with real values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2000 = 21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2003 = 18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2020 = 1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2017 = 4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1997 = 24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Employment Status</w:t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2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615"/>
        <w:tblGridChange w:id="0">
          <w:tblGrid>
            <w:gridCol w:w="4680"/>
            <w:gridCol w:w="61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time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time employee of a consulting/contracting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Independent consultant, contractor, freelancer,  or company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Independent or freelancer or company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Title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Developer: Business Intelligence (SSRS, PowerBI,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DBA (Production Focus - build &amp; troubleshoot servers, HA/DR)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DBAP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DBA (General - splits time evenly between writing &amp; tuning queries AND building &amp; troubleshooting servers)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DBAG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Developer: App code (C#, JS,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Developer: T-SQL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DBA (Development Focus - tunes queries, indexes, does deployments)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Scientist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 database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DevOps, Sr Software Engineer DBA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Specialist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DBA / BI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DBABI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 Consultant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Analytics consultant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</w:t>
            </w:r>
          </w:p>
        </w:tc>
      </w:tr>
    </w:tbl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Staff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Yes/No → Y/N</w:t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Years with this type of job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Companies?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Converted numbers + comments to numbers</w:t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(this is the only company where I've had this kind of position)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(I worked at another similar position elsewhere before this 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or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Asked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other people are on your team?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or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employees does your company have overall?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Median: 20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Replace weird values like 1e+8 with median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Employment</w:t>
      </w:r>
    </w:p>
    <w:tbl>
      <w:tblPr>
        <w:tblStyle w:val="Table6"/>
        <w:tblW w:w="771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35"/>
        <w:gridCol w:w="1275"/>
        <w:tblGridChange w:id="0">
          <w:tblGrid>
            <w:gridCol w:w="6435"/>
            <w:gridCol w:w="12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Private business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Education (K-12, college, university)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State/province government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Local government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Non-profit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Federal government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Gender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72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450"/>
        <w:tblGridChange w:id="0">
          <w:tblGrid>
            <w:gridCol w:w="3270"/>
            <w:gridCol w:w="4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Male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Prefer not to say/None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NonBinary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</w:t>
            </w:r>
          </w:p>
        </w:tc>
      </w:tr>
    </w:tbl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CareerPlan</w:t>
      </w:r>
    </w:p>
    <w:tbl>
      <w:tblPr>
        <w:tblStyle w:val="Table8"/>
        <w:tblW w:w="877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85"/>
        <w:gridCol w:w="2790"/>
        <w:tblGridChange w:id="0">
          <w:tblGrid>
            <w:gridCol w:w="5985"/>
            <w:gridCol w:w="279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Stay with the same employer, same role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Prefer not to say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both employers and roles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Stay with the same role, but change employers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Stay with the same employer, but change roles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</w:t>
            </w:r>
          </w:p>
        </w:tc>
      </w:tr>
    </w:tbl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Years with this kind of job?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Same as years with database except no outliers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Unchanged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Certs?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No/YesValid/YesExpired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Hours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Numerical</w:t>
      </w:r>
    </w:p>
    <w:p w:rsidR="00000000" w:rsidDel="00000000" w:rsidP="00000000" w:rsidRDefault="00000000" w:rsidRPr="00000000" w14:paraId="000000F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Telecommunication hours per week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zero/one/two/three/four/five/six &lt;- (six or more)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Fixing the Class Attribute</w:t>
      </w:r>
    </w:p>
    <w:p w:rsidR="00000000" w:rsidDel="00000000" w:rsidP="00000000" w:rsidRDefault="00000000" w:rsidRPr="00000000" w14:paraId="000000F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SalaryUSD is numerical, needs to be discretized, we used quantile bins with pandas to cut our data into 5 equal depth bins</w:t>
      </w:r>
    </w:p>
    <w:p w:rsidR="00000000" w:rsidDel="00000000" w:rsidP="00000000" w:rsidRDefault="00000000" w:rsidRPr="00000000" w14:paraId="000000F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0FE">
      <w:pPr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df = pd.read_csv("responses_clean.csv", sep="|")</w:t>
      </w:r>
    </w:p>
    <w:p w:rsidR="00000000" w:rsidDel="00000000" w:rsidP="00000000" w:rsidRDefault="00000000" w:rsidRPr="00000000" w14:paraId="00000100">
      <w:pPr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labels = ["Low", "Mid", "High", "Very High"]</w:t>
      </w:r>
    </w:p>
    <w:p w:rsidR="00000000" w:rsidDel="00000000" w:rsidP="00000000" w:rsidRDefault="00000000" w:rsidRPr="00000000" w14:paraId="00000102">
      <w:pPr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print(pd.qcut(df['SalaryUSD'], q = 4, labels=labels, retbins=True))</w:t>
      </w:r>
    </w:p>
    <w:p w:rsidR="00000000" w:rsidDel="00000000" w:rsidP="00000000" w:rsidRDefault="00000000" w:rsidRPr="00000000" w14:paraId="00000104">
      <w:pPr>
        <w:ind w:left="0" w:firstLine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Source Code Pro" w:cs="Source Code Pro" w:eastAsia="Source Code Pro" w:hAnsi="Source Code Pro"/>
          <w:sz w:val="20"/>
          <w:szCs w:val="20"/>
          <w:shd w:fill="efefef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efefef" w:val="clear"/>
          <w:rtl w:val="0"/>
        </w:rPr>
        <w:t xml:space="preserve">Name: SalaryUSD, Length: 10339, dtype: category</w:t>
      </w:r>
    </w:p>
    <w:p w:rsidR="00000000" w:rsidDel="00000000" w:rsidP="00000000" w:rsidRDefault="00000000" w:rsidRPr="00000000" w14:paraId="00000106">
      <w:pPr>
        <w:ind w:left="0" w:firstLine="0"/>
        <w:rPr>
          <w:rFonts w:ascii="Source Code Pro" w:cs="Source Code Pro" w:eastAsia="Source Code Pro" w:hAnsi="Source Code Pro"/>
          <w:sz w:val="20"/>
          <w:szCs w:val="20"/>
          <w:shd w:fill="efefef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efefef" w:val="clear"/>
          <w:rtl w:val="0"/>
        </w:rPr>
        <w:t xml:space="preserve">Categories (5, object): ['Very Low' &lt; 'Low' &lt; 'Mid' &lt; 'High' &lt; 'Very High'], array([13.0, 60000.0, 81000.0, 100000.0, 122000.0, 1850000.0])</w:t>
      </w:r>
    </w:p>
    <w:p w:rsidR="00000000" w:rsidDel="00000000" w:rsidP="00000000" w:rsidRDefault="00000000" w:rsidRPr="00000000" w14:paraId="000001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Here are our bins:</w:t>
      </w:r>
    </w:p>
    <w:p w:rsidR="00000000" w:rsidDel="00000000" w:rsidP="00000000" w:rsidRDefault="00000000" w:rsidRPr="00000000" w14:paraId="000001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Very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[13, 60000)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[60000, 81000)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[81000, 100000)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[100000, 122000)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Very 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[122000, 1850000)</w:t>
            </w:r>
          </w:p>
        </w:tc>
      </w:tr>
    </w:tbl>
    <w:p w:rsidR="00000000" w:rsidDel="00000000" w:rsidP="00000000" w:rsidRDefault="00000000" w:rsidRPr="00000000" w14:paraId="000001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yilmaz@fcpsschools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